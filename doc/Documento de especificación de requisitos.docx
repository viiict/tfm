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especificación de requisitos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50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Introducción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1.1.</w:t>
            </w:r>
          </w:hyperlink>
          <w:hyperlink w:anchor="_heading=h.30j0zll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Objeto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1.2.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Ámbito de la aplicación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50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2.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Aspectos generales del proyecto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2.1.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Objetivos del sistema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2.2.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Descomposición en subsistemas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50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</w:t>
            </w:r>
          </w:hyperlink>
          <w:hyperlink w:anchor="_heading=h.3dy6vkm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Catálogo inicial de requisitos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3.1.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Requisitos funcionales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3.1.1.</w:t>
            </w:r>
          </w:hyperlink>
          <w:hyperlink w:anchor="_heading=h.4d34og8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Subsistema de visualización y edición de diagramas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3.1.2.</w:t>
            </w:r>
          </w:hyperlink>
          <w:hyperlink w:anchor="_heading=h.2s8eyo1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Subsistema de transformación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3.1.3.</w:t>
            </w:r>
          </w:hyperlink>
          <w:hyperlink w:anchor="_heading=h.17dp8vu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Subsistema de análisis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</w:t>
            </w:r>
          </w:hyperlink>
          <w:hyperlink w:anchor="_heading=h.3rdcrjn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Requisitos no funcionales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3.2.1.</w:t>
            </w:r>
          </w:hyperlink>
          <w:hyperlink w:anchor="_heading=h.26in1rg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Permisos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3.2.2.</w:t>
            </w:r>
          </w:hyperlink>
          <w:hyperlink w:anchor="_heading=h.lnxbz9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Usabilidad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3.2.3.</w:t>
            </w:r>
          </w:hyperlink>
          <w:hyperlink w:anchor="_heading=h.35nkun2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Rendimiento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13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2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tiene como objetivo describir los requisitos funcionales y no funcionales del proyecto “NOMBRE DEL PROYECTO”, los cuales tendrán que cumplir para su realización. En base a dichos requisitos, se desarrollará una aplicación dividida en subsistemas que incluirán toda funcionalidad propuesta.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producto software consistirá en un plugin para Eclipse para la creación y análisis de sistemas con variabilidad utilizando diagramas Unified Model Language (UML) o Business Process Model and Notation (BPMN); para el análisis, será necesaria la transformación de estos diagramas a redes de Petri estocásticas temporizadas.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desarrollo de este proyecto, se seguirá un modelo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ciclo de vida incremental e iterativo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el que se distinguirán tres incrementos base, desarrollando cada uno de los subsistemas propuestos. Estos incrementos contarán con las fases de análisis de requisitos, diseño, implementación, integración y pruebas. Cabe destacar que, como todo el proyecto será hecho por una sola persona, las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estarán solapados y cada una de ellas empezará una vez termine la anterior.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Teniendo en cuenta esto, en la primera sección de este documento se propone una descripción de alto nivel relacionada con el ámbito y alcance que ocupará este Trabajo de Fin de Máster. Se propondrán una serie de funcionalidades que debe tener la aplicación, y una variedad de elementos que no la compondrán con el objetivo de marcar los límites de la aplicación.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segunda sección define el proyecto y da una descripción profunda de cada uno de los sistemas que lo componen y sus funcionalidades.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último, en el tercer apartado se expone un catalogo que acoge todos los requisitos funcionales y no funcionales que conformarán este proyecto.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2"/>
        </w:num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Ámbito de la aplicación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será un plugin que será compatible con el entorno de programación Eclipse (versión de marzo de 2021) con las siguientes funcionalidades: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Generación de diagramas BPMN con variabilidad.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Generación de diagramas UML con variabilidad.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Generación de redes de Petri.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Transformación de diagrama BPMN a red de Petri.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Transformación de diagramas UML a red de Petri.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Análisis de redes de Petri.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Almacenamiento de los análisis realizados.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Análisis de diagramas BPMN en base a análisis de redes de Petri.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Análisis de diagramas UML en base a análisis de redes de Petri.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no incluirá las funcionalidades: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Generación de diversos tipos de diagramas en el mismo esquema.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Transformación de red de Petri a diagramas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Transformación de red de Petri a diagrama BPMN.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Análisis de forma directa sobre diagramas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Análisis de forma directa sobre diagramas BPMN.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Aspectos generales del proyecto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sección se analizarán los objetivos principales del proyecto, para lo cual se describen las necesidades que han dado lugar a la realización del mismo.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se describe su relación con otros sistemas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y, por último, se analizarán los subsistemas en que se divide la aplicación mediante una descripción detallada.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</w:t>
        <w:tab/>
        <w:t xml:space="preserve">Objetivos del sistema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Trabajo de Fin de Máster propone la generación de una serie de módulos 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plugins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el análisis de variabilidad de UML y BMPN basado en Líneas de Producto de Redes de Petri.  </w:t>
      </w:r>
      <w:sdt>
        <w:sdtPr>
          <w:tag w:val="goog_rdk_2"/>
        </w:sdtPr>
        <w:sdtContent>
          <w:del w:author="Maria Elena Gomez Martinez" w:id="0" w:date="2021-07-05T12:37:00Z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delText xml:space="preserve">ya </w:delText>
            </w:r>
          </w:del>
        </w:sdtContent>
      </w:sdt>
      <w:sdt>
        <w:sdtPr>
          <w:tag w:val="goog_rdk_3"/>
        </w:sdtPr>
        <w:sdtContent>
          <w:ins w:author="Maria Elena Gomez Martinez" w:id="0" w:date="2021-07-05T12:37:00Z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</w:t>
      </w:r>
      <w:sdt>
        <w:sdtPr>
          <w:tag w:val="goog_rdk_4"/>
        </w:sdtPr>
        <w:sdtContent>
          <w:ins w:author="Maria Elena Gomez Martinez" w:id="1" w:date="2021-07-05T12:38:00Z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hasta donde somos capaces de conocer 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día de hoy, no existe una herramienta que, en base al diseño de diagramas de líneas de productos BPMN o diagramas de líneas de productos UML se haga un análisis extenso de su seguridad y variabilidad de los mismos. 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Teniendo en cuenta esto, uno de los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plugins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compondrá el proyecto, deberá ser una herramienta de diseño que permita la visualización, creación y la edición de diagramas basados en BPMN, UML. Adicionalmente, también se debería permitir la adicción a cualquiera de los diseños de los diagramas de un modelo de variabilidad que sirva para generar líneas de productos en base a los diagramas de tal forma que, cada elemento pueda corresponderse a una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feature model.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</w:t>
        <w:tab/>
        <w:t xml:space="preserve">Descomposición en </w:t>
      </w:r>
      <w:sdt>
        <w:sdtPr>
          <w:tag w:val="goog_rdk_5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subsistemas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040">
          <w:pPr>
            <w:rPr>
              <w:ins w:author="Maria Elena Gomez Martinez" w:id="2" w:date="2021-07-05T12:38:00Z"/>
            </w:rPr>
          </w:pPr>
          <w:sdt>
            <w:sdtPr>
              <w:tag w:val="goog_rdk_7"/>
            </w:sdtPr>
            <w:sdtContent>
              <w:ins w:author="Maria Elena Gomez Martinez" w:id="2" w:date="2021-07-05T12:38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41">
          <w:pPr>
            <w:rPr>
              <w:ins w:author="Maria Elena Gomez Martinez" w:id="2" w:date="2021-07-05T12:38:00Z"/>
            </w:rPr>
          </w:pPr>
          <w:sdt>
            <w:sdtPr>
              <w:tag w:val="goog_rdk_9"/>
            </w:sdtPr>
            <w:sdtContent>
              <w:ins w:author="Maria Elena Gomez Martinez" w:id="2" w:date="2021-07-05T12:38:00Z">
                <w:r w:rsidDel="00000000" w:rsidR="00000000" w:rsidRPr="00000000">
                  <w:rPr>
                    <w:rtl w:val="0"/>
                  </w:rPr>
                  <w:t xml:space="preserve">Explicar el sistema completo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1"/>
        </w:sdtPr>
        <w:sdtContent>
          <w:ins w:author="Maria Elena Gomez Martinez" w:id="2" w:date="2021-07-05T12:38:00Z">
            <w:r w:rsidDel="00000000" w:rsidR="00000000" w:rsidRPr="00000000">
              <w:rPr>
                <w:rtl w:val="0"/>
              </w:rPr>
              <w:t xml:space="preserve">Explicar los subsistemas por separado</w:t>
            </w:r>
          </w:ins>
        </w:sdtContent>
      </w:sdt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Catálogo inicial de requisitos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390" w:hanging="39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Requisitos funcionales</w:t>
      </w:r>
    </w:p>
    <w:p w:rsidR="00000000" w:rsidDel="00000000" w:rsidP="00000000" w:rsidRDefault="00000000" w:rsidRPr="00000000" w14:paraId="00000045">
      <w:pPr>
        <w:pStyle w:val="Heading3"/>
        <w:numPr>
          <w:ilvl w:val="2"/>
          <w:numId w:val="4"/>
        </w:numPr>
        <w:ind w:left="1440" w:hanging="720"/>
        <w:rPr>
          <w:rFonts w:ascii="Times New Roman" w:cs="Times New Roman" w:eastAsia="Times New Roman" w:hAnsi="Times New Roman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Subsistema de visualización y edición de diagramas BPMN</w:t>
      </w:r>
      <w:sdt>
        <w:sdtPr>
          <w:tag w:val="goog_rdk_12"/>
        </w:sdtPr>
        <w:sdtContent>
          <w:ins w:author="Maria Elena Gomez Martinez" w:id="3" w:date="2021-07-05T12:39:00Z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con variabilidad (VB)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sdt>
        <w:sdtPr>
          <w:tag w:val="goog_rdk_1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usuario podrá crear y editar diagramas conformes con </w:t>
      </w:r>
      <w:sdt>
        <w:sdtPr>
          <w:tag w:val="goog_rdk_14"/>
        </w:sdtPr>
        <w:sdtContent>
          <w:ins w:author="Maria Elena Gomez Martinez" w:id="4" w:date="2021-07-05T12:40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formato 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BMPN con variabilidad.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sdt>
      <w:sdtPr>
        <w:tag w:val="goog_rdk_16"/>
      </w:sdtPr>
      <w:sdtContent>
        <w:p w:rsidR="00000000" w:rsidDel="00000000" w:rsidP="00000000" w:rsidRDefault="00000000" w:rsidRPr="00000000" w14:paraId="00000047">
          <w:pPr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800" w:hanging="360"/>
            <w:jc w:val="both"/>
            <w:rPr>
              <w:ins w:author="Maria Elena Gomez Martinez" w:id="5" w:date="2021-07-05T12:43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  <w:rtl w:val="0"/>
            </w:rPr>
            <w:t xml:space="preserve">Los diagramas creados se almacenarán en formato .bpmn</w:t>
          </w:r>
          <w:sdt>
            <w:sdtPr>
              <w:tag w:val="goog_rdk_15"/>
            </w:sdtPr>
            <w:sdtContent>
              <w:ins w:author="Maria Elena Gomez Martinez" w:id="5" w:date="2021-07-05T12:43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.</w:t>
                </w:r>
              </w:ins>
            </w:sdtContent>
          </w:sdt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48">
          <w:pPr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800" w:hanging="360"/>
            <w:jc w:val="both"/>
            <w:rPr>
              <w:ins w:author="Maria Elena Gomez Martinez" w:id="5" w:date="2021-07-05T12:43:00Z"/>
              <w:rFonts w:ascii="Times New Roman" w:cs="Times New Roman" w:eastAsia="Times New Roman" w:hAnsi="Times New Roman"/>
              <w:color w:val="000000"/>
              <w:sz w:val="24"/>
              <w:szCs w:val="24"/>
              <w:highlight w:val="yellow"/>
            </w:rPr>
          </w:pPr>
          <w:sdt>
            <w:sdtPr>
              <w:tag w:val="goog_rdk_17"/>
            </w:sdtPr>
            <w:sdtContent>
              <w:ins w:author="Maria Elena Gomez Martinez" w:id="5" w:date="2021-07-05T12:43:00Z"/>
              <w:sdt>
                <w:sdtPr>
                  <w:tag w:val="goog_rdk_18"/>
                </w:sdtPr>
                <w:sdtContent>
                  <w:ins w:author="Maria Elena Gomez Martinez" w:id="5" w:date="2021-07-05T12:43:00Z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00"/>
                        <w:sz w:val="24"/>
                        <w:szCs w:val="24"/>
                        <w:highlight w:val="yellow"/>
                        <w:rtl w:val="0"/>
                        <w:rPrChange w:author="Maria Elena Gomez Martinez" w:id="6" w:date="2021-07-05T12:44:00Z">
                          <w:rPr>
                            <w:rFonts w:ascii="Times New Roman" w:cs="Times New Roman" w:eastAsia="Times New Roman" w:hAnsi="Times New Roman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Como se almacena la variabilidad???</w:t>
                    </w:r>
                  </w:ins>
                </w:sdtContent>
              </w:sdt>
              <w:ins w:author="Maria Elena Gomez Martinez" w:id="5" w:date="2021-07-05T12:43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49">
          <w:pPr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800" w:hanging="360"/>
            <w:jc w:val="both"/>
            <w:rPr>
              <w:ins w:author="Maria Elena Gomez Martinez" w:id="5" w:date="2021-07-05T12:43:00Z"/>
              <w:rFonts w:ascii="Times New Roman" w:cs="Times New Roman" w:eastAsia="Times New Roman" w:hAnsi="Times New Roman"/>
              <w:color w:val="000000"/>
              <w:sz w:val="24"/>
              <w:szCs w:val="24"/>
              <w:highlight w:val="yellow"/>
            </w:rPr>
          </w:pPr>
          <w:sdt>
            <w:sdtPr>
              <w:tag w:val="goog_rdk_20"/>
            </w:sdtPr>
            <w:sdtContent>
              <w:ins w:author="Maria Elena Gomez Martinez" w:id="5" w:date="2021-07-05T12:43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highlight w:val="yellow"/>
                    <w:rtl w:val="0"/>
                  </w:rPr>
                  <w:t xml:space="preserve">Qué elementos podemos añadir?</w:t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4A">
          <w:pPr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800" w:hanging="360"/>
            <w:jc w:val="both"/>
            <w:rPr>
              <w:ins w:author="Maria Elena Gomez Martinez" w:id="7" w:date="2021-07-05T12:45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23"/>
            </w:sdtPr>
            <w:sdtContent>
              <w:ins w:author="Maria Elena Gomez Martinez" w:id="7" w:date="2021-07-05T12:45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La herramienta para diagramas BPMN permitirá crear objetos de flujo, objetos de conexión, carriles de nado y artefactos.</w:t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4B">
          <w:pPr>
            <w:numPr>
              <w:ilvl w:val="2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80"/>
            <w:jc w:val="both"/>
            <w:rPr>
              <w:ins w:author="Maria Elena Gomez Martinez" w:id="7" w:date="2021-07-05T12:45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25"/>
            </w:sdtPr>
            <w:sdtContent>
              <w:ins w:author="Maria Elena Gomez Martinez" w:id="7" w:date="2021-07-05T12:45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Dentro de los objetos de flujo encontraremos eventos, actividades y compuertas.</w:t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4C">
          <w:pPr>
            <w:numPr>
              <w:ilvl w:val="2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80"/>
            <w:jc w:val="both"/>
            <w:rPr>
              <w:ins w:author="Maria Elena Gomez Martinez" w:id="7" w:date="2021-07-05T12:45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27"/>
            </w:sdtPr>
            <w:sdtContent>
              <w:ins w:author="Maria Elena Gomez Martinez" w:id="7" w:date="2021-07-05T12:45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Dentro de los objetos de conexión encontraremos uniones denominadas flujos de secuencia, de mensaje y asociaciones.</w:t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4D">
          <w:pPr>
            <w:numPr>
              <w:ilvl w:val="2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80"/>
            <w:jc w:val="both"/>
            <w:rPr>
              <w:ins w:author="Maria Elena Gomez Martinez" w:id="7" w:date="2021-07-05T12:45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29"/>
            </w:sdtPr>
            <w:sdtContent>
              <w:ins w:author="Maria Elena Gomez Martinez" w:id="7" w:date="2021-07-05T12:45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Dentro de los carriles de nado se podrán crear piscinas y carriles.</w:t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4E">
          <w:pPr>
            <w:numPr>
              <w:ilvl w:val="2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80"/>
            <w:jc w:val="both"/>
            <w:rPr>
              <w:ins w:author="Maria Elena Gomez Martinez" w:id="7" w:date="2021-07-05T12:45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31"/>
            </w:sdtPr>
            <w:sdtContent>
              <w:ins w:author="Maria Elena Gomez Martinez" w:id="7" w:date="2021-07-05T12:45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Dentro de los artefactos se encuentran objetos de datos, grupos y anotaciones.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04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sdt>
        <w:sdtPr>
          <w:tag w:val="goog_rdk_33"/>
        </w:sdtPr>
        <w:sdtContent>
          <w:r w:rsidDel="00000000" w:rsidR="00000000" w:rsidRPr="00000000">
            <w:rPr>
              <w:rtl w:val="0"/>
            </w:rPr>
          </w:r>
        </w:sdtContent>
      </w:sdt>
    </w:p>
    <w:sdt>
      <w:sdtPr>
        <w:tag w:val="goog_rdk_36"/>
      </w:sdtPr>
      <w:sdtContent>
        <w:p w:rsidR="00000000" w:rsidDel="00000000" w:rsidP="00000000" w:rsidRDefault="00000000" w:rsidRPr="00000000" w14:paraId="00000050">
          <w:pPr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080" w:hanging="360"/>
            <w:jc w:val="both"/>
            <w:rPr>
              <w:del w:author="Maria Elena Gomez Martinez" w:id="9" w:date="2021-07-05T12:42:00Z"/>
              <w:color w:val="000000"/>
            </w:rPr>
          </w:pPr>
          <w:sdt>
            <w:sdtPr>
              <w:tag w:val="goog_rdk_35"/>
            </w:sdtPr>
            <w:sdtContent>
              <w:del w:author="Maria Elena Gomez Martinez" w:id="9" w:date="2021-07-05T12:42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51">
          <w:pPr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080" w:hanging="360"/>
            <w:jc w:val="both"/>
            <w:rPr>
              <w:del w:author="Maria Elena Gomez Martinez" w:id="9" w:date="2021-07-05T12:42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37"/>
            </w:sdtPr>
            <w:sdtContent>
              <w:del w:author="Maria Elena Gomez Martinez" w:id="9" w:date="2021-07-05T12:42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52">
          <w:pPr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080" w:hanging="360"/>
            <w:jc w:val="both"/>
            <w:rPr>
              <w:del w:author="Maria Elena Gomez Martinez" w:id="9" w:date="2021-07-05T12:42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39"/>
            </w:sdtPr>
            <w:sdtContent>
              <w:del w:author="Maria Elena Gomez Martinez" w:id="9" w:date="2021-07-05T12:42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53">
          <w:pPr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080" w:hanging="360"/>
            <w:jc w:val="both"/>
            <w:rPr>
              <w:del w:author="Maria Elena Gomez Martinez" w:id="9" w:date="2021-07-05T12:42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41"/>
            </w:sdtPr>
            <w:sdtContent>
              <w:del w:author="Maria Elena Gomez Martinez" w:id="9" w:date="2021-07-05T12:42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sdt>
        <w:sdtPr>
          <w:tag w:val="goog_rdk_44"/>
        </w:sdtPr>
        <w:sdtContent>
          <w:ins w:author="Maria Elena Gomez Martinez" w:id="9" w:date="2021-07-05T12:42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Todos </w:t>
            </w:r>
          </w:ins>
        </w:sdtContent>
      </w:sdt>
      <w:sdt>
        <w:sdtPr>
          <w:tag w:val="goog_rdk_45"/>
        </w:sdtPr>
        <w:sdtContent>
          <w:del w:author="Maria Elena Gomez Martinez" w:id="10" w:date="2021-06-14T11:48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delText xml:space="preserve">A este subsistema podrán acceder todos l</w:delText>
            </w:r>
          </w:del>
        </w:sdtContent>
      </w:sdt>
      <w:sdt>
        <w:sdtPr>
          <w:tag w:val="goog_rdk_46"/>
        </w:sdtPr>
        <w:sdtContent>
          <w:ins w:author="Maria Elena Gomez Martinez" w:id="10" w:date="2021-06-14T11:48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os </w:t>
      </w:r>
      <w:sdt>
        <w:sdtPr>
          <w:tag w:val="goog_rdk_47"/>
        </w:sdtPr>
        <w:sdtContent>
          <w:del w:author="Maria Elena Gomez Martinez" w:id="11" w:date="2021-06-14T11:48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delText xml:space="preserve">tipos de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usuarios de la </w:t>
      </w:r>
      <w:sdt>
        <w:sdtPr>
          <w:tag w:val="goog_rdk_48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aplicación </w:t>
      </w:r>
      <w:sdt>
        <w:sdtPr>
          <w:tag w:val="goog_rdk_49"/>
        </w:sdtPr>
        <w:sdtContent>
          <w:del w:author="Maria Elena Gomez Martinez" w:id="12" w:date="2021-06-14T11:48:00Z"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delText xml:space="preserve">con el objetivo de</w:delText>
            </w:r>
          </w:del>
        </w:sdtContent>
      </w:sdt>
      <w:sdt>
        <w:sdtPr>
          <w:tag w:val="goog_rdk_50"/>
        </w:sdtPr>
        <w:sdtContent>
          <w:ins w:author="Maria Elena Gomez Martinez" w:id="12" w:date="2021-06-14T11:48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podrán visualizar los diagramas de forma gráfica</w:t>
            </w:r>
          </w:ins>
        </w:sdtContent>
      </w:sdt>
      <w:sdt>
        <w:sdtPr>
          <w:tag w:val="goog_rdk_51"/>
        </w:sdtPr>
        <w:sdtContent>
          <w:del w:author="Maria Elena Gomez Martinez" w:id="13" w:date="2021-06-14T11:49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delText xml:space="preserve">, aunque no sean especialistas de algún tipo de diagrama, pueden tener la capacidad de visualizarlo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sdt>
      <w:sdtPr>
        <w:tag w:val="goog_rdk_54"/>
      </w:sdtPr>
      <w:sdtContent>
        <w:p w:rsidR="00000000" w:rsidDel="00000000" w:rsidP="00000000" w:rsidRDefault="00000000" w:rsidRPr="00000000" w14:paraId="00000055">
          <w:pPr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800" w:hanging="360"/>
            <w:jc w:val="both"/>
            <w:rPr>
              <w:del w:author="Maria Elena Gomez Martinez" w:id="14" w:date="2021-07-05T12:43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  <w:rtl w:val="0"/>
            </w:rPr>
            <w:t xml:space="preserve"> Existirá restricción de edición si el usuario que ha creado un diagrama considera que otros usuarios no pueden editarlo</w:t>
          </w:r>
          <w:sdt>
            <w:sdtPr>
              <w:tag w:val="goog_rdk_52"/>
            </w:sdtPr>
            <w:sdtContent>
              <w:ins w:author="Maria Elena Gomez Martinez" w:id="14" w:date="2021-07-05T12:43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.</w:t>
                </w:r>
              </w:ins>
            </w:sdtContent>
          </w:sdt>
          <w:sdt>
            <w:sdtPr>
              <w:tag w:val="goog_rdk_53"/>
            </w:sdtPr>
            <w:sdtContent>
              <w:del w:author="Maria Elena Gomez Martinez" w:id="14" w:date="2021-07-05T12:43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56">
          <w:pPr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800" w:hanging="360"/>
            <w:jc w:val="both"/>
            <w:rPr>
              <w:del w:author="Maria Elena Gomez Martinez" w:id="14" w:date="2021-07-05T12:43:00Z"/>
              <w:shd w:fill="auto" w:val="clear"/>
              <w:rPrChange w:author="Maria Elena Gomez Martinez" w:id="15" w:date="2021-07-05T12:44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44:00Z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jc w:val="both"/>
              </w:pPr>
            </w:pPrChange>
          </w:pPr>
          <w:sdt>
            <w:sdtPr>
              <w:tag w:val="goog_rdk_55"/>
            </w:sdtPr>
            <w:sdtContent>
              <w:del w:author="Maria Elena Gomez Martinez" w:id="14" w:date="2021-07-05T12:43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Existirán tres tipos de archivos con distinto formato en los que en cada uno se guardará una representación de un diagrama.</w:delText>
                </w:r>
              </w:del>
            </w:sdtContent>
          </w:sdt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57">
          <w:pPr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800" w:hanging="360"/>
            <w:jc w:val="both"/>
            <w:rPr>
              <w:ins w:author="Maria Elena Gomez Martinez" w:id="16" w:date="2021-07-05T12:44:00Z"/>
              <w:shd w:fill="auto" w:val="clear"/>
              <w:rPrChange w:author="Maria Elena Gomez Martinez" w:id="17" w:date="2021-07-05T12:49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49:00Z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jc w:val="both"/>
              </w:pPr>
            </w:pPrChange>
          </w:pPr>
          <w:sdt>
            <w:sdtPr>
              <w:tag w:val="goog_rdk_58"/>
            </w:sdtPr>
            <w:sdtContent>
              <w:ins w:author="Maria Elena Gomez Martinez" w:id="16" w:date="2021-07-05T12:4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jc w:val="both"/>
            <w:rPr>
              <w:ins w:author="Maria Elena Gomez Martinez" w:id="16" w:date="2021-07-05T12:44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60"/>
            </w:sdtPr>
            <w:sdtContent>
              <w:ins w:author="Maria Elena Gomez Martinez" w:id="16" w:date="2021-07-05T12:4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jc w:val="both"/>
            <w:rPr>
              <w:ins w:author="Maria Elena Gomez Martinez" w:id="16" w:date="2021-07-05T12:44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62"/>
            </w:sdtPr>
            <w:sdtContent>
              <w:ins w:author="Maria Elena Gomez Martinez" w:id="16" w:date="2021-07-05T12:44:00Z"/>
              <w:sdt>
                <w:sdtPr>
                  <w:tag w:val="goog_rdk_63"/>
                </w:sdtPr>
                <w:sdtContent>
                  <w:ins w:author="Maria Elena Gomez Martinez" w:id="16" w:date="2021-07-05T12:44:00Z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00"/>
                        <w:sz w:val="24"/>
                        <w:szCs w:val="24"/>
                        <w:highlight w:val="yellow"/>
                        <w:rtl w:val="0"/>
                        <w:rPrChange w:author="Maria Elena Gomez Martinez" w:id="18" w:date="2021-07-05T12:45:00Z">
                          <w:rPr>
                            <w:rFonts w:ascii="Times New Roman" w:cs="Times New Roman" w:eastAsia="Times New Roman" w:hAnsi="Times New Roman"/>
                            <w:color w:val="000000"/>
                            <w:sz w:val="24"/>
                            <w:szCs w:val="24"/>
                          </w:rPr>
                        </w:rPrChange>
                      </w:rPr>
                      <w:t xml:space="preserve">Tienes que separar lo que es BMPN de lo demás… de hecho el subsistema de BPMN es igual que el de UML (solo hay que cambiar una cosa por otra).</w:t>
                    </w:r>
                  </w:ins>
                </w:sdtContent>
              </w:sdt>
              <w:ins w:author="Maria Elena Gomez Martinez" w:id="16" w:date="2021-07-05T12:4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jc w:val="both"/>
            <w:rPr>
              <w:ins w:author="Maria Elena Gomez Martinez" w:id="16" w:date="2021-07-05T12:44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65"/>
            </w:sdtPr>
            <w:sdtContent>
              <w:ins w:author="Maria Elena Gomez Martinez" w:id="16" w:date="2021-07-05T12:44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5B">
          <w:pPr>
            <w:pStyle w:val="Heading3"/>
            <w:numPr>
              <w:ilvl w:val="2"/>
              <w:numId w:val="10"/>
            </w:numPr>
            <w:ind w:left="1440" w:hanging="720"/>
            <w:rPr>
              <w:ins w:author="Maria Elena Gomez Martinez" w:id="16" w:date="2021-07-05T12:44:00Z"/>
              <w:rFonts w:ascii="Times New Roman" w:cs="Times New Roman" w:eastAsia="Times New Roman" w:hAnsi="Times New Roman"/>
            </w:rPr>
          </w:pPr>
          <w:sdt>
            <w:sdtPr>
              <w:tag w:val="goog_rdk_67"/>
            </w:sdtPr>
            <w:sdtContent>
              <w:ins w:author="Maria Elena Gomez Martinez" w:id="16" w:date="2021-07-05T12:44:00Z"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Subsistema de visualización y edición de diagramas UML con variabilidad (VU)</w:t>
                </w:r>
              </w:ins>
            </w:sdtContent>
          </w:sdt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5C">
          <w:pPr>
            <w:numPr>
              <w:ilvl w:val="3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800" w:hanging="720"/>
            <w:jc w:val="both"/>
            <w:rPr>
              <w:ins w:author="Maria Elena Gomez Martinez" w:id="16" w:date="2021-07-05T12:44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69"/>
            </w:sdtPr>
            <w:sdtContent>
              <w:ins w:author="Maria Elena Gomez Martinez" w:id="16" w:date="2021-07-05T12:44:00Z"/>
              <w:sdt>
                <w:sdtPr>
                  <w:tag w:val="goog_rdk_70"/>
                </w:sdtPr>
                <w:sdtContent>
                  <w:commentRangeStart w:id="5"/>
                </w:sdtContent>
              </w:sdt>
              <w:ins w:author="Maria Elena Gomez Martinez" w:id="16" w:date="2021-07-05T12:44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El usuario podrá crear y editar diagramas conformes con el formato UML con variabilidad.</w:t>
                </w:r>
                <w:commentRangeEnd w:id="5"/>
                <w:r w:rsidDel="00000000" w:rsidR="00000000" w:rsidRPr="00000000">
                  <w:commentReference w:id="5"/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5D">
          <w:pPr>
            <w:numPr>
              <w:ilvl w:val="4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080"/>
            <w:jc w:val="both"/>
            <w:rPr>
              <w:ins w:author="Maria Elena Gomez Martinez" w:id="16" w:date="2021-07-05T12:44:00Z"/>
              <w:rFonts w:ascii="Times New Roman" w:cs="Times New Roman" w:eastAsia="Times New Roman" w:hAnsi="Times New Roman"/>
              <w:color w:val="000000"/>
            </w:rPr>
          </w:pPr>
          <w:sdt>
            <w:sdtPr>
              <w:tag w:val="goog_rdk_72"/>
            </w:sdtPr>
            <w:sdtContent>
              <w:ins w:author="Maria Elena Gomez Martinez" w:id="16" w:date="2021-07-05T12:44:00Z"/>
              <w:sdt>
                <w:sdtPr>
                  <w:tag w:val="goog_rdk_73"/>
                </w:sdtPr>
                <w:sdtContent>
                  <w:ins w:author="Maria Elena Gomez Martinez" w:id="16" w:date="2021-07-05T12:44:00Z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00"/>
                        <w:rtl w:val="0"/>
                        <w:rPrChange w:author="Maria Elena Gomez Martinez" w:id="19" w:date="2021-07-05T12:50:00Z">
                          <w:rPr/>
                        </w:rPrChange>
                      </w:rPr>
                      <w:t xml:space="preserve">Los diagramas creados se almacenarán en formato .uml</w:t>
                    </w:r>
                  </w:ins>
                </w:sdtContent>
              </w:sdt>
              <w:ins w:author="Maria Elena Gomez Martinez" w:id="16" w:date="2021-07-05T12:44:00Z">
                <w:sdt>
                  <w:sdtPr>
                    <w:tag w:val="goog_rdk_74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ins>
            </w:sdtContent>
          </w:sdt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5E">
          <w:pPr>
            <w:numPr>
              <w:ilvl w:val="4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080"/>
            <w:jc w:val="both"/>
            <w:rPr>
              <w:ins w:author="Maria Elena Gomez Martinez" w:id="16" w:date="2021-07-05T12:44:00Z"/>
              <w:rPrChange w:author="Maria Elena Gomez Martinez" w:id="21" w:date="2021-07-05T12:51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51:00Z">
              <w:pPr>
                <w:numPr>
                  <w:ilvl w:val="1"/>
                  <w:numId w:val="10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ind w:left="900" w:hanging="540"/>
                <w:jc w:val="both"/>
              </w:pPr>
            </w:pPrChange>
          </w:pPr>
          <w:sdt>
            <w:sdtPr>
              <w:tag w:val="goog_rdk_76"/>
            </w:sdtPr>
            <w:sdtContent>
              <w:ins w:author="Maria Elena Gomez Martinez" w:id="16" w:date="2021-07-05T12:44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La herramienta para diagramas UML permitirá crear diagramas de clases, de componentes, de estados, de secuencia, de casos de uso y de despliegue.</w:t>
                </w:r>
              </w:ins>
            </w:sdtContent>
          </w:sdt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F">
          <w:pPr>
            <w:numPr>
              <w:ilvl w:val="4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080"/>
            <w:jc w:val="both"/>
            <w:rPr>
              <w:ins w:author="Maria Elena Gomez Martinez" w:id="16" w:date="2021-07-05T12:44:00Z"/>
              <w:rPrChange w:author="Maria Elena Gomez Martinez" w:id="22" w:date="2021-07-05T12:51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51:00Z">
              <w:pPr>
                <w:numPr>
                  <w:ilvl w:val="2"/>
                  <w:numId w:val="10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ind w:left="1440" w:hanging="720"/>
                <w:jc w:val="both"/>
              </w:pPr>
            </w:pPrChange>
          </w:pPr>
          <w:sdt>
            <w:sdtPr>
              <w:tag w:val="goog_rdk_78"/>
            </w:sdtPr>
            <w:sdtContent>
              <w:ins w:author="Maria Elena Gomez Martinez" w:id="16" w:date="2021-07-05T12:44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Dentro de la creación de diagramas de clase, se podrán generar clases, enumeraciones, asociaciones, composiciones, agregaciones, atributos y métodos. Todos los elementos tendrán unas propiedades para su edición.</w:t>
                </w:r>
              </w:ins>
            </w:sdtContent>
          </w:sdt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60">
          <w:pPr>
            <w:numPr>
              <w:ilvl w:val="4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080"/>
            <w:jc w:val="both"/>
            <w:rPr>
              <w:ins w:author="Maria Elena Gomez Martinez" w:id="23" w:date="2021-07-05T12:51:00Z"/>
              <w:rPrChange w:author="Maria Elena Gomez Martinez" w:id="24" w:date="2021-07-05T12:51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51:00Z">
              <w:pPr>
                <w:numPr>
                  <w:ilvl w:val="2"/>
                  <w:numId w:val="10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ind w:left="1440" w:hanging="720"/>
                <w:jc w:val="both"/>
              </w:pPr>
            </w:pPrChange>
          </w:pPr>
          <w:sdt>
            <w:sdtPr>
              <w:tag w:val="goog_rdk_81"/>
            </w:sdtPr>
            <w:sdtContent>
              <w:del w:author="Maria Elena Gomez Martinez" w:id="16" w:date="2021-07-05T12:44:00Z">
                <w:r w:rsidDel="00000000" w:rsidR="00000000" w:rsidRPr="00000000">
                  <w:rPr>
                    <w:rtl w:val="0"/>
                  </w:rPr>
                  <w:delText xml:space="preserve">     </w:delText>
                </w:r>
              </w:del>
            </w:sdtContent>
          </w:sdt>
          <w:sdt>
            <w:sdtPr>
              <w:tag w:val="goog_rdk_82"/>
            </w:sdtPr>
            <w:sdtContent>
              <w:ins w:author="Maria Elena Gomez Martinez" w:id="23" w:date="2021-07-05T12:51:00Z"/>
              <w:sdt>
                <w:sdtPr>
                  <w:tag w:val="goog_rdk_83"/>
                </w:sdtPr>
                <w:sdtContent>
                  <w:commentRangeStart w:id="6"/>
                </w:sdtContent>
              </w:sdt>
              <w:ins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Dentro de los diagramas de componentes se podrán crear…</w:t>
                </w:r>
                <w:commentRangeEnd w:id="6"/>
                <w:r w:rsidDel="00000000" w:rsidR="00000000" w:rsidRPr="00000000">
                  <w:commentReference w:id="6"/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61">
          <w:pPr>
            <w:numPr>
              <w:ilvl w:val="4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080"/>
            <w:jc w:val="both"/>
            <w:rPr>
              <w:ins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85"/>
            </w:sdtPr>
            <w:sdtContent>
              <w:ins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Los elementos de variabilidad se corresponden a condiciones de presencia, expresiones y uniones con los elementos de cada diagrama.</w:t>
                </w:r>
              </w:ins>
            </w:sdtContent>
          </w:sdt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62">
          <w:pPr>
            <w:numPr>
              <w:ilvl w:val="5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2880" w:hanging="1080"/>
            <w:jc w:val="both"/>
            <w:rPr>
              <w:ins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87"/>
            </w:sdtPr>
            <w:sdtContent>
              <w:ins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Los ficheros donde se guardarán estos elementos serán de extensión .vrb.</w:t>
                </w:r>
              </w:ins>
            </w:sdtContent>
          </w:sdt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jc w:val="both"/>
            <w:rPr>
              <w:ins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89"/>
            </w:sdtPr>
            <w:sdtContent>
              <w:ins w:author="Maria Elena Gomez Martinez" w:id="23" w:date="2021-07-05T12:5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64">
          <w:pPr>
            <w:spacing w:after="0" w:lineRule="auto"/>
            <w:jc w:val="both"/>
            <w:rPr>
              <w:ins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  <w:rPrChange w:author="Maria Elena Gomez Martinez" w:id="26" w:date="2021-07-05T12:52:00Z">
                <w:rPr/>
              </w:rPrChange>
            </w:rPr>
            <w:pPrChange w:author="Maria Elena Gomez Martinez" w:id="0" w:date="2021-07-05T12:52:00Z">
              <w:pPr>
                <w:pStyle w:val="Heading3"/>
                <w:numPr>
                  <w:ilvl w:val="2"/>
                  <w:numId w:val="4"/>
                </w:numPr>
                <w:ind w:left="1440" w:hanging="720"/>
              </w:pPr>
            </w:pPrChange>
          </w:pPr>
          <w:sdt>
            <w:sdtPr>
              <w:tag w:val="goog_rdk_91"/>
            </w:sdtPr>
            <w:sdtContent>
              <w:ins w:author="Maria Elena Gomez Martinez" w:id="23" w:date="2021-07-05T12:51:00Z"/>
              <w:sdt>
                <w:sdtPr>
                  <w:tag w:val="goog_rdk_92"/>
                </w:sdtPr>
                <w:sdtContent>
                  <w:ins w:author="Maria Elena Gomez Martinez" w:id="23" w:date="2021-07-05T12:51:0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Maria Elena Gomez Martinez" w:id="23" w:date="2021-07-05T12:51:00Z"/>
            </w:sdtContent>
          </w:sdt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5">
          <w:pPr>
            <w:pStyle w:val="Heading3"/>
            <w:numPr>
              <w:ilvl w:val="2"/>
              <w:numId w:val="4"/>
            </w:numPr>
            <w:ind w:left="1440" w:hanging="720"/>
            <w:rPr>
              <w:ins w:author="Maria Elena Gomez Martinez" w:id="23" w:date="2021-07-05T12:51:00Z"/>
              <w:rFonts w:ascii="Times New Roman" w:cs="Times New Roman" w:eastAsia="Times New Roman" w:hAnsi="Times New Roman"/>
            </w:rPr>
          </w:pPr>
          <w:sdt>
            <w:sdtPr>
              <w:tag w:val="goog_rdk_94"/>
            </w:sdtPr>
            <w:sdtContent>
              <w:ins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Subsistema de visualización y edición de diagramas Redes de Petri (VPN)</w:t>
                </w:r>
              </w:ins>
            </w:sdtContent>
          </w:sdt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6">
          <w:pPr>
            <w:numPr>
              <w:ilvl w:val="3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800" w:hanging="720"/>
            <w:jc w:val="both"/>
            <w:rPr>
              <w:ins w:author="Maria Elena Gomez Martinez" w:id="23" w:date="2021-07-05T12:51:00Z"/>
              <w:rPrChange w:author="Maria Elena Gomez Martinez" w:id="27" w:date="2021-07-05T12:50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50:00Z">
              <w:pPr>
                <w:numPr>
                  <w:ilvl w:val="0"/>
                  <w:numId w:val="4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ind w:left="540" w:hanging="540"/>
                <w:jc w:val="both"/>
              </w:pPr>
            </w:pPrChange>
          </w:pPr>
          <w:sdt>
            <w:sdtPr>
              <w:tag w:val="goog_rdk_96"/>
            </w:sdtPr>
            <w:sdtContent>
              <w:ins w:author="Maria Elena Gomez Martinez" w:id="23" w:date="2021-07-05T12:51:00Z"/>
              <w:sdt>
                <w:sdtPr>
                  <w:tag w:val="goog_rdk_97"/>
                </w:sdtPr>
                <w:sdtContent>
                  <w:commentRangeStart w:id="7"/>
                </w:sdtContent>
              </w:sdt>
              <w:ins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El usuario podrá crear y editar Redes de Petri con variabilidad.</w:t>
                </w:r>
                <w:commentRangeEnd w:id="7"/>
                <w:r w:rsidDel="00000000" w:rsidR="00000000" w:rsidRPr="00000000">
                  <w:commentReference w:id="7"/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7">
          <w:pPr>
            <w:numPr>
              <w:ilvl w:val="4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080"/>
            <w:jc w:val="both"/>
            <w:rPr>
              <w:ins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99"/>
            </w:sdtPr>
            <w:sdtContent>
              <w:ins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La herramienta para redes de Petri permitirá crear lugares transiciones y arcos</w:t>
                </w:r>
              </w:ins>
            </w:sdtContent>
          </w:sdt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8">
          <w:pPr>
            <w:numPr>
              <w:ilvl w:val="4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080"/>
            <w:jc w:val="both"/>
            <w:rPr>
              <w:ins w:author="Maria Elena Gomez Martinez" w:id="23" w:date="2021-07-05T12:51:00Z"/>
              <w:rPrChange w:author="Maria Elena Gomez Martinez" w:id="28" w:date="2021-07-05T12:51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51:00Z">
              <w:pPr>
                <w:numPr>
                  <w:ilvl w:val="1"/>
                  <w:numId w:val="4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ind w:left="900" w:hanging="540"/>
                <w:jc w:val="both"/>
              </w:pPr>
            </w:pPrChange>
          </w:pPr>
          <w:sdt>
            <w:sdtPr>
              <w:tag w:val="goog_rdk_101"/>
            </w:sdtPr>
            <w:sdtContent>
              <w:ins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Los elementos de variabilidad se corresponden a condiciones de presencia, expresiones y uniones con los elementos de cada diagrama.</w:t>
                </w:r>
              </w:ins>
            </w:sdtContent>
          </w:sdt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numPr>
              <w:ilvl w:val="5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2880" w:hanging="1080"/>
            <w:jc w:val="both"/>
            <w:rPr>
              <w:ins w:author="Maria Elena Gomez Martinez" w:id="23" w:date="2021-07-05T12:51:00Z"/>
              <w:shd w:fill="auto" w:val="clear"/>
              <w:rPrChange w:author="Maria Elena Gomez Martinez" w:id="29" w:date="2021-07-05T12:51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51:00Z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jc w:val="both"/>
              </w:pPr>
            </w:pPrChange>
          </w:pPr>
          <w:sdt>
            <w:sdtPr>
              <w:tag w:val="goog_rdk_103"/>
            </w:sdtPr>
            <w:sdtContent>
              <w:ins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t xml:space="preserve">Los ficheros donde se guardarán estos elementos serán de extensión .vrb.</w:t>
                </w:r>
              </w:ins>
            </w:sdtContent>
          </w:sdt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jc w:val="both"/>
            <w:rPr>
              <w:ins w:author="Maria Elena Gomez Martinez" w:id="23" w:date="2021-07-05T12:51:00Z"/>
              <w:rPrChange w:author="Maria Elena Gomez Martinez" w:id="30" w:date="2021-07-05T12:44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44:00Z">
              <w:pPr>
                <w:numPr>
                  <w:ilvl w:val="0"/>
                  <w:numId w:val="6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ind w:left="1080" w:hanging="360"/>
                <w:jc w:val="both"/>
              </w:pPr>
            </w:pPrChange>
          </w:pPr>
          <w:sdt>
            <w:sdtPr>
              <w:tag w:val="goog_rdk_105"/>
            </w:sdtPr>
            <w:sdtContent>
              <w:ins w:author="Maria Elena Gomez Martinez" w:id="23" w:date="2021-07-05T12:5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jc w:val="both"/>
            <w:rPr>
              <w:del w:author="Maria Elena Gomez Martinez" w:id="23" w:date="2021-07-05T12:51:00Z"/>
              <w:rPrChange w:author="Maria Elena Gomez Martinez" w:id="31" w:date="2021-07-05T12:44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44:00Z">
              <w:pPr>
                <w:numPr>
                  <w:ilvl w:val="1"/>
                  <w:numId w:val="6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ind w:left="1800" w:hanging="360"/>
                <w:jc w:val="both"/>
              </w:pPr>
            </w:pPrChange>
          </w:pPr>
          <w:sdt>
            <w:sdtPr>
              <w:tag w:val="goog_rdk_108"/>
            </w:sdtPr>
            <w:sdtContent>
              <w:del w:author="Maria Elena Gomez Martinez" w:id="23" w:date="2021-07-05T12:51:00Z"/>
              <w:sdt>
                <w:sdtPr>
                  <w:tag w:val="goog_rdk_109"/>
                </w:sdtPr>
                <w:sdtContent>
                  <w:commentRangeStart w:id="8"/>
                </w:sdtContent>
              </w:sd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El formato para guardar redes de Petri será “.petrinets”</w:delText>
                </w:r>
                <w:commentRangeEnd w:id="8"/>
                <w:r w:rsidDel="00000000" w:rsidR="00000000" w:rsidRPr="00000000">
                  <w:commentReference w:id="8"/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jc w:val="both"/>
            <w:rPr>
              <w:del w:author="Maria Elena Gomez Martinez" w:id="23" w:date="2021-07-05T12:51:00Z"/>
              <w:rPrChange w:author="Maria Elena Gomez Martinez" w:id="32" w:date="2021-07-05T12:44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44:00Z">
              <w:pPr>
                <w:numPr>
                  <w:ilvl w:val="1"/>
                  <w:numId w:val="6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ind w:left="1800" w:hanging="360"/>
                <w:jc w:val="both"/>
              </w:pPr>
            </w:pPrChange>
          </w:pPr>
          <w:sdt>
            <w:sdtPr>
              <w:tag w:val="goog_rdk_111"/>
            </w:sdtPr>
            <w:sdtConten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El formato para guardar diagramas bpmn será “.bpmn”</w:delText>
                </w:r>
              </w:del>
            </w:sdtContent>
          </w:sdt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jc w:val="both"/>
            <w:rPr>
              <w:del w:author="Maria Elena Gomez Martinez" w:id="23" w:date="2021-07-05T12:51:00Z"/>
              <w:rPrChange w:author="Maria Elena Gomez Martinez" w:id="33" w:date="2021-07-05T12:44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44:00Z">
              <w:pPr>
                <w:numPr>
                  <w:ilvl w:val="1"/>
                  <w:numId w:val="6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ind w:left="1800" w:hanging="360"/>
                <w:jc w:val="both"/>
              </w:pPr>
            </w:pPrChange>
          </w:pPr>
          <w:sdt>
            <w:sdtPr>
              <w:tag w:val="goog_rdk_113"/>
            </w:sdtPr>
            <w:sdtConten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El formato para guardar diagramas de clases, casos de uso, secuencia, etc será “.uml”</w:delText>
                </w:r>
              </w:del>
            </w:sdtContent>
          </w:sdt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jc w:val="both"/>
            <w:rPr>
              <w:del w:author="Maria Elena Gomez Martinez" w:id="23" w:date="2021-07-05T12:51:00Z"/>
              <w:rPrChange w:author="Maria Elena Gomez Martinez" w:id="34" w:date="2021-07-05T12:44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44:00Z">
              <w:pPr>
                <w:numPr>
                  <w:ilvl w:val="0"/>
                  <w:numId w:val="6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ind w:left="1080" w:hanging="360"/>
                <w:jc w:val="both"/>
              </w:pPr>
            </w:pPrChange>
          </w:pPr>
          <w:sdt>
            <w:sdtPr>
              <w:tag w:val="goog_rdk_115"/>
            </w:sdtPr>
            <w:sdtConten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En la representación de cada uno de los diagramas, existirá una herramienta que servirá para la adición de elementos al mismo</w:delText>
                </w:r>
              </w:del>
            </w:sdtContent>
          </w:sdt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6F">
          <w:pPr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800" w:hanging="360"/>
            <w:jc w:val="both"/>
            <w:rPr>
              <w:del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117"/>
            </w:sdtPr>
            <w:sdtConten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La herramienta para redes de Petri permitirá crear lugares transiciones y arcos</w:delText>
                </w:r>
              </w:del>
            </w:sdtContent>
          </w:sdt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0">
          <w:pPr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800" w:hanging="360"/>
            <w:jc w:val="both"/>
            <w:rPr>
              <w:del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119"/>
            </w:sdtPr>
            <w:sdtConten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La herramienta para diagramas BPMN permitirá crear objetos de flujo, objetos de conexión, carriles de nado y artefactos.</w:delText>
                </w:r>
              </w:del>
            </w:sdtContent>
          </w:sdt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1">
          <w:pPr>
            <w:numPr>
              <w:ilvl w:val="2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80"/>
            <w:jc w:val="both"/>
            <w:rPr>
              <w:del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121"/>
            </w:sdtPr>
            <w:sdtConten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Dentro de los objetos de flujo encontraremos eventos, actividades y compuertas.</w:delText>
                </w:r>
              </w:del>
            </w:sdtContent>
          </w:sdt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2">
          <w:pPr>
            <w:numPr>
              <w:ilvl w:val="2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80"/>
            <w:jc w:val="both"/>
            <w:rPr>
              <w:del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123"/>
            </w:sdtPr>
            <w:sdtConten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Dentro de los objetos de conexión encontraremos uniones denominadas flujos de secuencia, de mensaje y asociaciones.</w:delText>
                </w:r>
              </w:del>
            </w:sdtContent>
          </w:sdt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3">
          <w:pPr>
            <w:numPr>
              <w:ilvl w:val="2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80"/>
            <w:jc w:val="both"/>
            <w:rPr>
              <w:del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125"/>
            </w:sdtPr>
            <w:sdtConten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Dentro de los carriles de nado se podrán crear piscinas y carriles.</w:delText>
                </w:r>
              </w:del>
            </w:sdtContent>
          </w:sdt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74">
          <w:pPr>
            <w:numPr>
              <w:ilvl w:val="2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80"/>
            <w:jc w:val="both"/>
            <w:rPr>
              <w:del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127"/>
            </w:sdtPr>
            <w:sdtConten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Dentro de los artefactos se encuentran objetos de datos, grupos y anotaciones.</w:delText>
                </w:r>
              </w:del>
            </w:sdtContent>
          </w:sdt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75">
          <w:pPr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800" w:hanging="360"/>
            <w:jc w:val="both"/>
            <w:rPr>
              <w:del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129"/>
            </w:sdtPr>
            <w:sdtConten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 </w:delTex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La herramienta para diagramas UML permitirá crear diagramas de clases, de componentes, de estados, de secuencia, de casos de uso y de despliegue.</w:delText>
                </w:r>
              </w:del>
            </w:sdtContent>
          </w:sdt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76">
          <w:pPr>
            <w:numPr>
              <w:ilvl w:val="2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80"/>
            <w:jc w:val="both"/>
            <w:rPr>
              <w:del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131"/>
            </w:sdtPr>
            <w:sdtConten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Dentro de la creación de diagramas de clase, se podrán generar clases, enumeraciones, asociaciones, composiciones, agregaciones, atributos y métodos. Todos los elementos tendrán unas propiedades para su edición.</w:delText>
                </w:r>
              </w:del>
            </w:sdtContent>
          </w:sdt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77">
          <w:pPr>
            <w:numPr>
              <w:ilvl w:val="2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2520" w:hanging="180"/>
            <w:jc w:val="both"/>
            <w:rPr>
              <w:del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133"/>
            </w:sdtPr>
            <w:sdtContent>
              <w:del w:author="Maria Elena Gomez Martinez" w:id="23" w:date="2021-07-05T12:51:00Z"/>
              <w:sdt>
                <w:sdtPr>
                  <w:tag w:val="goog_rdk_134"/>
                </w:sdtPr>
                <w:sdtContent>
                  <w:commentRangeStart w:id="9"/>
                </w:sdtContent>
              </w:sd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Dentro de los diagramas de componentes se podrán crear…</w:delText>
                </w:r>
                <w:commentRangeEnd w:id="9"/>
                <w:r w:rsidDel="00000000" w:rsidR="00000000" w:rsidRPr="00000000">
                  <w:commentReference w:id="9"/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78">
          <w:pPr>
            <w:numPr>
              <w:ilvl w:val="0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080" w:hanging="360"/>
            <w:jc w:val="both"/>
            <w:rPr>
              <w:del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136"/>
            </w:sdtPr>
            <w:sdtConten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En todos los casos habrá una herramienta para añadir a los diagramas variabilidad y poder trabajar con líneas de producto.</w:delText>
                </w:r>
              </w:del>
            </w:sdtContent>
          </w:sdt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79">
          <w:pPr>
            <w:numPr>
              <w:ilvl w:val="1"/>
              <w:numId w:val="6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800" w:hanging="360"/>
            <w:jc w:val="both"/>
            <w:rPr>
              <w:del w:author="Maria Elena Gomez Martinez" w:id="23" w:date="2021-07-05T12:51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138"/>
            </w:sdtPr>
            <w:sdtContent>
              <w:del w:author="Maria Elena Gomez Martinez" w:id="23" w:date="2021-07-05T12:51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Los elementos de variabilidad se corresponden a condiciones de presencia, expresiones y uniones con los elementos de cada diagrama.</w:delText>
                </w:r>
              </w:del>
            </w:sdtContent>
          </w:sdt>
        </w:p>
      </w:sdtContent>
    </w:sdt>
    <w:p w:rsidR="00000000" w:rsidDel="00000000" w:rsidP="00000000" w:rsidRDefault="00000000" w:rsidRPr="00000000" w14:paraId="0000007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sdt>
        <w:sdtPr>
          <w:tag w:val="goog_rdk_140"/>
        </w:sdtPr>
        <w:sdtContent>
          <w:del w:author="Maria Elena Gomez Martinez" w:id="23" w:date="2021-07-05T12:51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delText xml:space="preserve">Los ficheros donde se guardarán estos elementos serán de extensión .rvb.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10"/>
        </w:numPr>
        <w:ind w:left="1440" w:hanging="720"/>
        <w:jc w:val="both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Subsistema de </w:t>
      </w:r>
      <w:sdt>
        <w:sdtPr>
          <w:tag w:val="goog_rdk_141"/>
        </w:sdtPr>
        <w:sdtContent>
          <w:commentRangeStart w:id="10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transformación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Todos los usuarios podrán acceder a las transformaciones de diagramas a pesar de que no sean especialistas programadores.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 transformaciones que se pueden hacer serán desde BPMN a redes de Petri y desde UML a redes de Petri.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transformación de BPMN consistirá en la transformación directa de un diagrama BPMN a una red de Petri.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transformación de UML constará de la generación de todos los tipos de diagramas de UML (clases, componentes, estados, secuencia, casos de uso y despliegue) y serán transformados en una sola red de Petri.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Los ficheros de entrada para poder ejecutar la transformación serán de los tipos correspondientes a BPMN y UML.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Los diagramas BPMN de entrada serán del formato .bpmn.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Los diagramas de UML de entrada serán del formato .uml.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Los diagramas de salida, serán redes de Petri guardadas en el formato .petrinets.</w:t>
      </w:r>
    </w:p>
    <w:sdt>
      <w:sdtPr>
        <w:tag w:val="goog_rdk_145"/>
      </w:sdtPr>
      <w:sdtContent>
        <w:p w:rsidR="00000000" w:rsidDel="00000000" w:rsidP="00000000" w:rsidRDefault="00000000" w:rsidRPr="00000000" w14:paraId="00000086">
          <w:pPr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080" w:hanging="360"/>
            <w:jc w:val="both"/>
            <w:rPr>
              <w:del w:author="Maria Elena Gomez Martinez" w:id="35" w:date="2021-07-05T12:53:00Z"/>
              <w:rPrChange w:author="Maria Elena Gomez Martinez" w:id="36" w:date="2021-07-05T12:53:00Z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</w:rPr>
              </w:rPrChange>
            </w:rPr>
            <w:pPrChange w:author="Maria Elena Gomez Martinez" w:id="0" w:date="2021-07-05T12:53:00Z">
              <w:pPr>
                <w:numPr>
                  <w:ilvl w:val="0"/>
                  <w:numId w:val="7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pacing w:after="0" w:lineRule="auto"/>
                <w:ind w:left="1080" w:hanging="360"/>
                <w:jc w:val="both"/>
              </w:pPr>
            </w:pPrChange>
          </w:pPr>
          <w:sdt>
            <w:sdtPr>
              <w:tag w:val="goog_rdk_143"/>
            </w:sdtPr>
            <w:sdtContent>
              <w:del w:author="Maria Elena Gomez Martinez" w:id="35" w:date="2021-07-05T12:53:00Z"/>
              <w:sdt>
                <w:sdtPr>
                  <w:tag w:val="goog_rdk_144"/>
                </w:sdtPr>
                <w:sdtContent>
                  <w:commentRangeStart w:id="11"/>
                </w:sdtContent>
              </w:sdt>
              <w:del w:author="Maria Elena Gomez Martinez" w:id="35" w:date="2021-07-05T12:53:00Z"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4"/>
                    <w:szCs w:val="24"/>
                    <w:rtl w:val="0"/>
                  </w:rPr>
                  <w:delText xml:space="preserve">Tema variabilidad</w:delText>
                </w:r>
                <w:commentRangeEnd w:id="11"/>
                <w:r w:rsidDel="00000000" w:rsidR="00000000" w:rsidRPr="00000000">
                  <w:commentReference w:id="11"/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 transformaciones se ejecutarán mediante un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plugin.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Cuando se utilice, este mostrará un menú donde el usuario elegirá qué tipo de transformación desea hacer.</w:t>
      </w:r>
    </w:p>
    <w:p w:rsidR="00000000" w:rsidDel="00000000" w:rsidP="00000000" w:rsidRDefault="00000000" w:rsidRPr="00000000" w14:paraId="0000008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20" w:hanging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Diagrama BPMN - redes de Petri</w:t>
      </w:r>
    </w:p>
    <w:p w:rsidR="00000000" w:rsidDel="00000000" w:rsidP="00000000" w:rsidRDefault="00000000" w:rsidRPr="00000000" w14:paraId="0000008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520" w:hanging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Diagramas UML - redes de Petri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Una vez escogida la transformación, se mostrará otro menú de elección con todos los archivos del formato de entrada a la transformación (si se escoge la transformación de diagramas BPMN a redes de Petri, los archivos que se podrán escoger serán de extensión .bpmn).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fichero resultante de la transformación se guardará con el mismo nombre del primer fichero de entrada a la transformación.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10"/>
        </w:numPr>
        <w:ind w:left="1440" w:hanging="720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Subsistema de </w:t>
      </w:r>
      <w:sdt>
        <w:sdtPr>
          <w:tag w:val="goog_rdk_146"/>
        </w:sdtPr>
        <w:sdtContent>
          <w:commentRangeStart w:id="12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Cualquier usuario podrá acceder al análisis de las redes de Petri debido a que, cualquier usuario que haya creado un diagrama debe poder saber si el análisis de la misma da un resultado razonable.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subsistema tendrá como entrada archivos que contendrán redes de Petri.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resultado de todo el análisis hecho sobre la red de Petri que trate, será guardado en un archivo en formato .txt.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subsistema dentro de la plataforma de eclipse, será creado como un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plugin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donde se preguntará al usuario cual es el fichero que se desea analizar, mostrando una lista de ficheros en el espacio de trabajo de la extensión .petrinets. </w:t>
      </w:r>
    </w:p>
    <w:p w:rsidR="00000000" w:rsidDel="00000000" w:rsidP="00000000" w:rsidRDefault="00000000" w:rsidRPr="00000000" w14:paraId="0000009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sdt>
        <w:sdtPr>
          <w:tag w:val="goog_rdk_147"/>
        </w:sdtPr>
        <w:sdtContent>
          <w:commentRangeStart w:id="13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Una vez escogido el archivo, se hará un análisis detallado acerca de…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</w:t>
        <w:tab/>
      </w:r>
      <w:sdt>
        <w:sdtPr>
          <w:tag w:val="goog_rdk_148"/>
        </w:sdtPr>
        <w:sdtContent>
          <w:commentRangeStart w:id="14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Requisitos no </w:t>
      </w:r>
      <w:sdt>
        <w:sdtPr>
          <w:tag w:val="goog_rdk_149"/>
        </w:sdtPr>
        <w:sdtContent>
          <w:commentRangeStart w:id="15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funcionales</w:t>
      </w:r>
      <w:commentRangeEnd w:id="15"/>
      <w:r w:rsidDel="00000000" w:rsidR="00000000" w:rsidRPr="00000000">
        <w:commentReference w:id="15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ind w:firstLine="720"/>
        <w:rPr>
          <w:rFonts w:ascii="Times New Roman" w:cs="Times New Roman" w:eastAsia="Times New Roman" w:hAnsi="Times New Roman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3.2.1. </w:t>
      </w:r>
      <w:sdt>
        <w:sdtPr>
          <w:tag w:val="goog_rdk_150"/>
        </w:sdtPr>
        <w:sdtContent>
          <w:commentRangeStart w:id="16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Interfaz y Usabilidad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sdt>
        <w:sdtPr>
          <w:tag w:val="goog_rdk_151"/>
        </w:sdtPr>
        <w:sdtContent>
          <w:commentRangeStart w:id="17"/>
        </w:sdtContent>
      </w:sdt>
      <w:sdt>
        <w:sdtPr>
          <w:tag w:val="goog_rdk_152"/>
        </w:sdtPr>
        <w:sdtContent>
          <w:commentRangeStart w:id="18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aplicación tendrá soporte en el entorno de programación de Eclipse, en la versión de marzo de 2021. </w:t>
      </w:r>
      <w:sdt>
        <w:sdtPr>
          <w:tag w:val="goog_rdk_153"/>
        </w:sdtPr>
        <w:sdtContent>
          <w:commentRangeStart w:id="19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entiende que el plugin </w:t>
      </w:r>
      <w:sdt>
        <w:sdtPr>
          <w:tag w:val="goog_rdk_154"/>
        </w:sdtPr>
        <w:sdtContent>
          <w:del w:author="Maria Elena Gomez Martinez" w:id="37" w:date="2021-07-05T12:54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delText xml:space="preserve">se podrá utilizar</w:delText>
            </w:r>
          </w:del>
        </w:sdtContent>
      </w:sdt>
      <w:sdt>
        <w:sdtPr>
          <w:tag w:val="goog_rdk_155"/>
        </w:sdtPr>
        <w:sdtContent>
          <w:ins w:author="Maria Elena Gomez Martinez" w:id="37" w:date="2021-07-05T12:54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será compatible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sdt>
        <w:sdtPr>
          <w:tag w:val="goog_rdk_156"/>
        </w:sdtPr>
        <w:sdtContent>
          <w:del w:author="Maria Elena Gomez Martinez" w:id="38" w:date="2021-07-05T12:54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delText xml:space="preserve">en </w:delText>
            </w:r>
          </w:del>
        </w:sdtContent>
      </w:sdt>
      <w:sdt>
        <w:sdtPr>
          <w:tag w:val="goog_rdk_157"/>
        </w:sdtPr>
        <w:sdtContent>
          <w:ins w:author="Maria Elena Gomez Martinez" w:id="38" w:date="2021-07-05T12:54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 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versiones posteriores siempre.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sdt>
        <w:sdtPr>
          <w:tag w:val="goog_rdk_159"/>
        </w:sdtPr>
        <w:sdtContent>
          <w:del w:author="Maria Elena Gomez Martinez" w:id="39" w:date="2021-07-05T12:54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delText xml:space="preserve">La carga visual </w:delText>
            </w:r>
          </w:del>
        </w:sdtContent>
      </w:sdt>
      <w:sdt>
        <w:sdtPr>
          <w:tag w:val="goog_rdk_160"/>
        </w:sdtPr>
        <w:sdtContent>
          <w:ins w:author="Maria Elena Gomez Martinez" w:id="39" w:date="2021-07-05T12:54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interfaz de usuario 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 la aplicación </w:t>
      </w:r>
      <w:sdt>
        <w:sdtPr>
          <w:tag w:val="goog_rdk_161"/>
        </w:sdtPr>
        <w:sdtContent>
          <w:del w:author="Maria Elena Gomez Martinez" w:id="40" w:date="2021-07-05T12:55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delText xml:space="preserve">pretenderá </w:delText>
            </w:r>
          </w:del>
        </w:sdtContent>
      </w:sdt>
      <w:sdt>
        <w:sdtPr>
          <w:tag w:val="goog_rdk_162"/>
        </w:sdtPr>
        <w:sdtContent>
          <w:ins w:author="Maria Elena Gomez Martinez" w:id="40" w:date="2021-07-05T12:55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deberá 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ser </w:t>
      </w:r>
      <w:sdt>
        <w:sdtPr>
          <w:tag w:val="goog_rdk_163"/>
        </w:sdtPr>
        <w:sdtContent>
          <w:ins w:author="Maria Elena Gomez Martinez" w:id="41" w:date="2021-07-05T12:55:00Z"/>
          <w:sdt>
            <w:sdtPr>
              <w:tag w:val="goog_rdk_164"/>
            </w:sdtPr>
            <w:sdtContent>
              <w:commentRangeStart w:id="20"/>
            </w:sdtContent>
          </w:sdt>
          <w:ins w:author="Maria Elena Gomez Martinez" w:id="41" w:date="2021-07-05T12:55:00Z">
            <w:r w:rsidDel="00000000" w:rsidR="00000000" w:rsidRPr="00000000">
              <w:rPr>
                <w:rtl w:val="0"/>
              </w:rPr>
              <w:t xml:space="preserve">amigable y fácil de usar</w:t>
            </w:r>
          </w:ins>
        </w:sdtContent>
      </w:sdt>
      <w:sdt>
        <w:sdtPr>
          <w:tag w:val="goog_rdk_165"/>
        </w:sdtPr>
        <w:sdtContent>
          <w:del w:author="Maria Elena Gomez Martinez" w:id="41" w:date="2021-07-05T12:55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delText xml:space="preserve">amena</w:delText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delText xml:space="preserve">, con, aunque muchos botones y elementos en la herramienta de diseño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intentando ser distinguibles entre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 mediante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agrupaciones de tipo.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sdt>
        <w:sdtPr>
          <w:tag w:val="goog_rdk_167"/>
        </w:sdtPr>
        <w:sdtContent>
          <w:ins w:author="Maria Elena Gomez Martinez" w:id="42" w:date="2021-07-05T12:55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interfaz de usuario </w:t>
            </w:r>
          </w:ins>
        </w:sdtContent>
      </w:sdt>
      <w:sdt>
        <w:sdtPr>
          <w:tag w:val="goog_rdk_168"/>
        </w:sdtPr>
        <w:sdtContent>
          <w:del w:author="Maria Elena Gomez Martinez" w:id="42" w:date="2021-07-05T12:55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delText xml:space="preserve">La carga visual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 los menús de transformación y análisis será lo más simple posible teniendo en cuenta los elementos que han de mostrar.</w:t>
      </w:r>
    </w:p>
    <w:p w:rsidR="00000000" w:rsidDel="00000000" w:rsidP="00000000" w:rsidRDefault="00000000" w:rsidRPr="00000000" w14:paraId="0000009C">
      <w:pPr>
        <w:pStyle w:val="Heading3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Permisos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sdt>
        <w:sdtPr>
          <w:tag w:val="goog_rdk_169"/>
        </w:sdtPr>
        <w:sdtContent>
          <w:commentRangeStart w:id="21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Todos los usuarios tendrán acceso a cada uno de los elementos que conformarán el software resultante de este proyecto.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Todos los usuarios podrán crear, visualizar y editar elementos de cualquier tipo.</w:t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Todos los usuarios podrán utilizar la herramienta de transformación de diagramas BPMN y UML en redes de Petri.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Todos los usuarios podrán acceder al uso del análisis de redes de Petri.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sdt>
      <w:sdtPr>
        <w:tag w:val="goog_rdk_172"/>
      </w:sdtPr>
      <w:sdtContent>
        <w:p w:rsidR="00000000" w:rsidDel="00000000" w:rsidP="00000000" w:rsidRDefault="00000000" w:rsidRPr="00000000" w14:paraId="000000A2">
          <w:pPr>
            <w:numPr>
              <w:ilvl w:val="0"/>
              <w:numId w:val="1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080" w:hanging="360"/>
            <w:jc w:val="both"/>
            <w:rPr>
              <w:del w:author="Maria Elena Gomez Martinez" w:id="43" w:date="2021-07-05T12:56:00Z"/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sdt>
            <w:sdtPr>
              <w:tag w:val="goog_rdk_170"/>
            </w:sdtPr>
            <w:sdtContent>
              <w:commentRangeStart w:id="22"/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  <w:rtl w:val="0"/>
            </w:rPr>
            <w:t xml:space="preserve">Un usuario podrá restringir el acceso a la edición de los ficheros que ha creado mediante la herramienta.</w:t>
          </w:r>
          <w:sdt>
            <w:sdtPr>
              <w:tag w:val="goog_rdk_171"/>
            </w:sdtPr>
            <w:sdtContent>
              <w:del w:author="Maria Elena Gomez Martinez" w:id="43" w:date="2021-07-05T12:56:00Z">
                <w:commentRangeEnd w:id="22"/>
                <w:r w:rsidDel="00000000" w:rsidR="00000000" w:rsidRPr="00000000">
                  <w:commentReference w:id="22"/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A3">
          <w:pPr>
            <w:numPr>
              <w:ilvl w:val="0"/>
              <w:numId w:val="1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080" w:hanging="360"/>
            <w:jc w:val="both"/>
            <w:rPr>
              <w:del w:author="Maria Elena Gomez Martinez" w:id="43" w:date="2021-07-05T12:56:00Z"/>
              <w:rFonts w:ascii="Times New Roman" w:cs="Times New Roman" w:eastAsia="Times New Roman" w:hAnsi="Times New Roman"/>
              <w:color w:val="000000"/>
              <w:sz w:val="24"/>
              <w:szCs w:val="24"/>
              <w:shd w:fill="auto" w:val="clear"/>
              <w:rPrChange w:author="Maria Elena Gomez Martinez" w:id="45" w:date="2021-07-05T12:56:00Z">
                <w:rPr/>
              </w:rPrChange>
            </w:rPr>
            <w:pPrChange w:author="Maria Elena Gomez Martinez" w:id="0" w:date="2021-07-05T12:56:00Z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ind w:left="1080" w:firstLine="0"/>
                <w:jc w:val="both"/>
              </w:pPr>
            </w:pPrChange>
          </w:pPr>
          <w:sdt>
            <w:sdtPr>
              <w:tag w:val="goog_rdk_173"/>
            </w:sdtPr>
            <w:sdtContent>
              <w:del w:author="Maria Elena Gomez Martinez" w:id="43" w:date="2021-07-05T12:56:00Z"/>
              <w:sdt>
                <w:sdtPr>
                  <w:tag w:val="goog_rdk_174"/>
                </w:sdtPr>
                <w:sdtContent>
                  <w:del w:author="Maria Elena Gomez Martinez" w:id="43" w:date="2021-07-05T12:56:00Z">
                    <w:r w:rsidDel="00000000" w:rsidR="00000000" w:rsidRPr="00000000">
                      <w:rPr>
                        <w:rtl w:val="0"/>
                      </w:rPr>
                    </w:r>
                  </w:del>
                </w:sdtContent>
              </w:sdt>
              <w:del w:author="Maria Elena Gomez Martinez" w:id="43" w:date="2021-07-05T12:56:00Z"/>
            </w:sdtContent>
          </w:sdt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A4">
          <w:pPr>
            <w:numPr>
              <w:ilvl w:val="0"/>
              <w:numId w:val="1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ind w:left="1080" w:hanging="36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Maria Elena Gomez Martinez" w:id="46" w:date="2021-07-05T12:56:00Z">
                <w:rPr/>
              </w:rPrChange>
            </w:rPr>
            <w:pPrChange w:author="Maria Elena Gomez Martinez" w:id="0" w:date="2021-07-05T12:56:00Z">
              <w:pPr>
                <w:pStyle w:val="Heading3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ind w:firstLine="720"/>
              </w:pPr>
            </w:pPrChange>
          </w:pPr>
          <w:sdt>
            <w:sdtPr>
              <w:tag w:val="goog_rdk_176"/>
            </w:sdtPr>
            <w:sdtContent>
              <w:del w:author="Maria Elena Gomez Martinez" w:id="43" w:date="2021-07-05T12:56:00Z">
                <w:r w:rsidDel="00000000" w:rsidR="00000000" w:rsidRPr="00000000">
                  <w:rPr>
                    <w:rtl w:val="0"/>
                  </w:rPr>
                  <w:delText xml:space="preserve">3.2.2.</w:delText>
                  <w:tab/>
                </w:r>
              </w:del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A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ind w:firstLine="720"/>
        <w:rPr>
          <w:rFonts w:ascii="Times New Roman" w:cs="Times New Roman" w:eastAsia="Times New Roman" w:hAnsi="Times New Roman"/>
        </w:rPr>
      </w:pPr>
      <w:bookmarkStart w:colFirst="0" w:colLast="0" w:name="_heading=h.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3.2.3.</w:t>
        <w:tab/>
        <w:t xml:space="preserve">Rendimiento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179"/>
        </w:sdtPr>
        <w:sdtContent>
          <w:ins w:author="Maria Elena Gomez Martinez" w:id="47" w:date="2021-07-05T12:57:00Z"/>
          <w:sdt>
            <w:sdtPr>
              <w:tag w:val="goog_rdk_180"/>
            </w:sdtPr>
            <w:sdtContent>
              <w:commentRangeStart w:id="23"/>
            </w:sdtContent>
          </w:sdt>
          <w:ins w:author="Maria Elena Gomez Martinez" w:id="47" w:date="2021-07-05T12:57:00Z">
            <w:r w:rsidDel="00000000" w:rsidR="00000000" w:rsidRPr="00000000">
              <w:rPr>
                <w:rtl w:val="0"/>
              </w:rPr>
              <w:t xml:space="preserve">Las </w:t>
            </w:r>
          </w:ins>
        </w:sdtContent>
      </w:sdt>
      <w:sdt>
        <w:sdtPr>
          <w:tag w:val="goog_rdk_181"/>
        </w:sdtPr>
        <w:sdtContent>
          <w:del w:author="Maria Elena Gomez Martinez" w:id="47" w:date="2021-07-05T12:57:00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delText xml:space="preserve">El tiempo no será objeto de trabajo en este proyecto. Sin embargo, se estima que las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transformaciones de otros diagramas a redes de Petri no durarán más de 30 segundos.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3.2.4.</w:t>
        <w:tab/>
        <w:t xml:space="preserve">Disponibilidad/Seguridad/Privacidad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84"/>
      </w:sdtPr>
      <w:sdtContent>
        <w:p w:rsidR="00000000" w:rsidDel="00000000" w:rsidP="00000000" w:rsidRDefault="00000000" w:rsidRPr="00000000" w14:paraId="000000AB">
          <w:pPr>
            <w:rPr>
              <w:ins w:author="Maria Elena Gomez Martinez" w:id="48" w:date="2021-07-05T12:57:00Z"/>
            </w:rPr>
          </w:pPr>
          <w:sdt>
            <w:sdtPr>
              <w:tag w:val="goog_rdk_183"/>
            </w:sdtPr>
            <w:sdtContent>
              <w:ins w:author="Maria Elena Gomez Martinez" w:id="48" w:date="2021-07-05T12:57:00Z">
                <w:r w:rsidDel="00000000" w:rsidR="00000000" w:rsidRPr="00000000">
                  <w:rPr>
                    <w:rtl w:val="0"/>
                  </w:rPr>
                  <w:t xml:space="preserve">No hace falta</w:t>
                </w:r>
              </w:ins>
            </w:sdtContent>
          </w:sdt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AC">
          <w:pPr>
            <w:rPr>
              <w:ins w:author="Maria Elena Gomez Martinez" w:id="48" w:date="2021-07-05T12:57:00Z"/>
            </w:rPr>
          </w:pPr>
          <w:sdt>
            <w:sdtPr>
              <w:tag w:val="goog_rdk_185"/>
            </w:sdtPr>
            <w:sdtContent>
              <w:ins w:author="Maria Elena Gomez Martinez" w:id="48" w:date="2021-07-05T12:57:00Z">
                <w:r w:rsidDel="00000000" w:rsidR="00000000" w:rsidRPr="00000000">
                  <w:rPr>
                    <w:rtl w:val="0"/>
                  </w:rPr>
                  <w:t xml:space="preserve">Idiomas de la aplicación?</w:t>
                </w:r>
              </w:ins>
            </w:sdtContent>
          </w:sdt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AD">
          <w:pPr>
            <w:rPr>
              <w:ins w:author="Maria Elena Gomez Martinez" w:id="48" w:date="2021-07-05T12:57:00Z"/>
            </w:rPr>
          </w:pPr>
          <w:sdt>
            <w:sdtPr>
              <w:tag w:val="goog_rdk_187"/>
            </w:sdtPr>
            <w:sdtContent>
              <w:ins w:author="Maria Elena Gomez Martinez" w:id="48" w:date="2021-07-05T12:57:00Z">
                <w:r w:rsidDel="00000000" w:rsidR="00000000" w:rsidRPr="00000000">
                  <w:rPr>
                    <w:rtl w:val="0"/>
                  </w:rPr>
                  <w:t xml:space="preserve">Es una aplicación de escritorio??? Hay que explicarlo al decir que es un plugin de eclipse.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Elena Gomez Martinez" w:id="23" w:date="2021-05-11T11:39:0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prometas esto</w:t>
      </w:r>
    </w:p>
  </w:comment>
  <w:comment w:author="Maria Elena Gomez Martinez" w:id="3" w:date="2021-07-05T12:40:0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requisitos de este subsistema se pueden nombrar como VB1</w:t>
      </w:r>
    </w:p>
  </w:comment>
  <w:comment w:author="Maria Elena Gomez Martinez" w:id="14" w:date="2021-05-11T11:38:0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de las características de los requisitos funcionales es que sean analizables, medibles.</w:t>
      </w:r>
    </w:p>
  </w:comment>
  <w:comment w:author="Victor Garcia Bermejo Mazorra" w:id="9" w:date="2021-05-03T23:35:00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deberia escribir todos los elementos de cada diagrama para los ret y los det.</w:t>
      </w:r>
    </w:p>
  </w:comment>
  <w:comment w:author="Maria Elena Gomez Martinez" w:id="16" w:date="2021-05-11T11:38:0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</w:t>
      </w:r>
    </w:p>
  </w:comment>
  <w:comment w:author="Maria Elena Gomez Martinez" w:id="20" w:date="2021-05-11T11:37:0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concreto</w:t>
      </w:r>
    </w:p>
  </w:comment>
  <w:comment w:author="Maria Elena Gomez Martinez" w:id="21" w:date="2021-05-11T11:39:00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</w:t>
      </w:r>
    </w:p>
  </w:comment>
  <w:comment w:author="Maria Elena Gomez Martinez" w:id="15" w:date="2021-05-11T11:39:00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categorias</w:t>
      </w:r>
    </w:p>
  </w:comment>
  <w:comment w:author="Maria Elena Gomez Martinez" w:id="19" w:date="2021-07-05T12:54:00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de compatibilidad</w:t>
      </w:r>
    </w:p>
  </w:comment>
  <w:comment w:author="Maria Elena Gomez Martinez" w:id="18" w:date="2021-05-11T10:49:00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de interfaz</w:t>
      </w:r>
    </w:p>
  </w:comment>
  <w:comment w:author="Maria Elena Gomez Martinez" w:id="22" w:date="2021-05-11T11:39:0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</w:t>
      </w:r>
    </w:p>
  </w:comment>
  <w:comment w:author="Maria Elena Gomez Martinez" w:id="4" w:date="2021-05-11T09:59:0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general, revisa como los escribes y también la funcionalidad de cada uno.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subsistemas vienen dados principalmente por cada uno de los diagramas que vas a utilizar. Luego estaría la traducción de cada uno y el análisis que es común.</w:t>
      </w:r>
    </w:p>
  </w:comment>
  <w:comment w:author="Maria Elena Gomez Martinez" w:id="2" w:date="2021-05-11T09:54:0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los subsistemas.</w:t>
      </w:r>
    </w:p>
  </w:comment>
  <w:comment w:author="Victor Garcia Bermejo Mazorra" w:id="6" w:date="2021-05-03T23:35:0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deberia escribir todos los elementos de cada diagrama para los ret y los det.</w:t>
      </w:r>
    </w:p>
  </w:comment>
  <w:comment w:author="Maria Elena Gomez Martinez" w:id="8" w:date="2021-07-05T12:43:0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este subsistema solo maneja BMPN...</w:t>
      </w:r>
    </w:p>
  </w:comment>
  <w:comment w:author="Victor Garcia Bermejo Mazorra" w:id="0" w:date="2021-04-30T12:18:0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Repasarla que se plantea distinta en la practica 2</w:t>
      </w:r>
    </w:p>
  </w:comment>
  <w:comment w:author="Victor Garcia Bermejo Mazorra" w:id="13" w:date="2021-05-04T01:46:0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 que no he trasteado suficiente con esto como para saber exactamente esto.</w:t>
      </w:r>
    </w:p>
  </w:comment>
  <w:comment w:author="Maria Elena Gomez Martinez" w:id="17" w:date="2021-07-05T12:56:00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 como etiquetas los requisitos</w:t>
      </w:r>
    </w:p>
  </w:comment>
  <w:comment w:author="Victor Garcia Bermejo Mazorra" w:id="11" w:date="2021-05-04T01:15:0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 queda muy claro actualmente como transicionar de diagramas incluyendo la variabilidad en los cambios.</w:t>
      </w:r>
    </w:p>
  </w:comment>
  <w:comment w:author="Maria Elena Gomez Martinez" w:id="10" w:date="2021-07-05T12:47:0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la transformacion es transparente al usuario... lo que el quiere es analizar los bmpny los uml. Este subsistema podria estar dentro de análisis</w:t>
      </w:r>
    </w:p>
  </w:comment>
  <w:comment w:author="Maria Elena Gomez Martinez" w:id="12" w:date="2021-07-05T12:46:0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subsistema es donde se analizan las redes de Petri</w:t>
      </w:r>
    </w:p>
  </w:comment>
  <w:comment w:author="Maria Elena Gomez Martinez" w:id="7" w:date="2021-07-05T12:40:00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requisitos de este subsistema se pueden nombrar como VB1</w:t>
      </w:r>
    </w:p>
  </w:comment>
  <w:comment w:author="Victor Garcia Bermejo Mazorra" w:id="1" w:date="2021-05-03T18:44:0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Posible saltar este apartado (sería entre objetivos y subsistemas).</w:t>
      </w:r>
    </w:p>
  </w:comment>
  <w:comment w:author="Maria Elena Gomez Martinez" w:id="5" w:date="2021-07-05T12:40:0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requisitos de este subsistema se pueden nombrar como VB1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F" w15:done="0"/>
  <w15:commentEx w15:paraId="000000B0" w15:done="0"/>
  <w15:commentEx w15:paraId="000000B1" w15:done="0"/>
  <w15:commentEx w15:paraId="000000B2" w15:done="0"/>
  <w15:commentEx w15:paraId="000000B3" w15:done="0"/>
  <w15:commentEx w15:paraId="000000B4" w15:done="0"/>
  <w15:commentEx w15:paraId="000000B5" w15:done="0"/>
  <w15:commentEx w15:paraId="000000B6" w15:done="0"/>
  <w15:commentEx w15:paraId="000000B7" w15:done="0"/>
  <w15:commentEx w15:paraId="000000B8" w15:done="0"/>
  <w15:commentEx w15:paraId="000000B9" w15:done="0"/>
  <w15:commentEx w15:paraId="000000BB" w15:done="0"/>
  <w15:commentEx w15:paraId="000000BC" w15:done="0"/>
  <w15:commentEx w15:paraId="000000BD" w15:done="0"/>
  <w15:commentEx w15:paraId="000000BE" w15:done="0"/>
  <w15:commentEx w15:paraId="000000BF" w15:done="0"/>
  <w15:commentEx w15:paraId="000000C0" w15:done="0"/>
  <w15:commentEx w15:paraId="000000C1" w15:done="0"/>
  <w15:commentEx w15:paraId="000000C2" w15:done="0"/>
  <w15:commentEx w15:paraId="000000C3" w15:done="0"/>
  <w15:commentEx w15:paraId="000000C4" w15:done="0"/>
  <w15:commentEx w15:paraId="000000C5" w15:done="0"/>
  <w15:commentEx w15:paraId="000000C6" w15:done="0"/>
  <w15:commentEx w15:paraId="000000C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3"/>
      <w:numFmt w:val="decimal"/>
      <w:lvlText w:val="%2.1."/>
      <w:lvlJc w:val="left"/>
      <w:pPr>
        <w:ind w:left="390" w:hanging="39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1.%2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540" w:hanging="540"/>
      </w:pPr>
      <w:rPr/>
    </w:lvl>
    <w:lvl w:ilvl="1">
      <w:start w:val="1"/>
      <w:numFmt w:val="decimal"/>
      <w:lvlText w:val="%1.%2."/>
      <w:lvlJc w:val="left"/>
      <w:pPr>
        <w:ind w:left="900" w:hanging="54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1.%2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1.%2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1.%2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1.%2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3"/>
      <w:numFmt w:val="decimal"/>
      <w:lvlText w:val="%1."/>
      <w:lvlJc w:val="left"/>
      <w:pPr>
        <w:ind w:left="540" w:hanging="540"/>
      </w:pPr>
      <w:rPr/>
    </w:lvl>
    <w:lvl w:ilvl="1">
      <w:start w:val="1"/>
      <w:numFmt w:val="decimal"/>
      <w:lvlText w:val="%1.%2."/>
      <w:lvlJc w:val="left"/>
      <w:pPr>
        <w:ind w:left="900" w:hanging="54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1."/>
      <w:lvlJc w:val="left"/>
      <w:pPr>
        <w:ind w:left="390" w:hanging="39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90" w:hanging="39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1.%2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C170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06D8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1072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ar" w:customStyle="1">
    <w:name w:val="Título 1 Car"/>
    <w:basedOn w:val="Fuentedeprrafopredeter"/>
    <w:link w:val="Ttulo1"/>
    <w:uiPriority w:val="9"/>
    <w:rsid w:val="00DC170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DC1709"/>
    <w:pPr>
      <w:outlineLvl w:val="9"/>
    </w:pPr>
  </w:style>
  <w:style w:type="paragraph" w:styleId="Prrafodelista">
    <w:name w:val="List Paragraph"/>
    <w:basedOn w:val="Normal"/>
    <w:uiPriority w:val="34"/>
    <w:qFormat w:val="1"/>
    <w:rsid w:val="00DC1709"/>
    <w:pPr>
      <w:ind w:left="720"/>
      <w:contextualSpacing w:val="1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EE425E"/>
    <w:pPr>
      <w:spacing w:after="100"/>
    </w:p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DC1709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 w:val="1"/>
    <w:rsid w:val="00EE425E"/>
    <w:rPr>
      <w:color w:val="0563c1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D06D8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1634EA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446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A4465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A446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A4465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A44657"/>
    <w:rPr>
      <w:b w:val="1"/>
      <w:bCs w:val="1"/>
      <w:sz w:val="20"/>
      <w:szCs w:val="20"/>
    </w:rPr>
  </w:style>
  <w:style w:type="paragraph" w:styleId="Sinespaciado">
    <w:name w:val="No Spacing"/>
    <w:uiPriority w:val="1"/>
    <w:qFormat w:val="1"/>
    <w:rsid w:val="001311C3"/>
    <w:pPr>
      <w:spacing w:after="0" w:line="240" w:lineRule="auto"/>
    </w:pPr>
  </w:style>
  <w:style w:type="character" w:styleId="Ttulo3Car" w:customStyle="1">
    <w:name w:val="Título 3 Car"/>
    <w:basedOn w:val="Fuentedeprrafopredeter"/>
    <w:link w:val="Ttulo3"/>
    <w:uiPriority w:val="9"/>
    <w:rsid w:val="00910728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 w:val="1"/>
    <w:rsid w:val="00390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390F02"/>
    <w:rPr>
      <w:rFonts w:ascii="Courier New" w:cs="Courier New" w:eastAsia="Times New Roman" w:hAnsi="Courier New"/>
      <w:sz w:val="20"/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390F02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Fuentedeprrafopredeter"/>
    <w:rsid w:val="00390F02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E475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E4752"/>
    <w:rPr>
      <w:rFonts w:ascii="Segoe UI" w:cs="Segoe UI" w:hAnsi="Segoe UI"/>
      <w:sz w:val="18"/>
      <w:szCs w:val="18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DE4752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Revisin">
    <w:name w:val="Revision"/>
    <w:hidden w:val="1"/>
    <w:uiPriority w:val="99"/>
    <w:semiHidden w:val="1"/>
    <w:rsid w:val="00B80376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PYM0PGOJ6ZBOSzhNa2uYqMEpSA==">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2021-05-04T15:07:00Z</dcterms:created>
  <dc:creator>Victor Garcia Bermejo Mazorra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0x010100270ADA1DD90381479ACBF758AB807ED9</vt:lpwstr>
  </property>
</Properties>
</file>